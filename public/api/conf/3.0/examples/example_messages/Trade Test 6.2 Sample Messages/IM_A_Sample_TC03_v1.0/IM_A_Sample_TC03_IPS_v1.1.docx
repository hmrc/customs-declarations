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496E8A" w:rsidRPr="009B5A4A" w14:paraId="6C1A726B" w14:textId="77777777">
        <w:trPr>
          <w:trHeight w:val="600"/>
        </w:trPr>
        <w:tc>
          <w:tcPr>
            <w:tcW w:w="14024" w:type="dxa"/>
            <w:shd w:val="clear" w:color="auto" w:fill="auto"/>
          </w:tcPr>
          <w:p w14:paraId="38D0565F" w14:textId="3B9CB6D3" w:rsidR="00496E8A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Scenario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“</w:t>
            </w:r>
            <w:proofErr w:type="gramEnd"/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 of goods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liable to 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uty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&amp;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VAT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 no previous procedure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” </w:t>
            </w:r>
          </w:p>
          <w:p w14:paraId="2B8E5494" w14:textId="77777777" w:rsidR="00496E8A" w:rsidRPr="009B5A4A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4F71FC" w14:textId="77777777" w:rsidR="004546D2" w:rsidRPr="009B5A4A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Procedure code 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, with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F3B6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  <w:r w:rsidR="00761AE6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 code</w:t>
            </w:r>
            <w:r w:rsidR="006134CA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8D47736" w14:textId="046C16C4" w:rsidR="008F3B62" w:rsidRPr="009B5A4A" w:rsidRDefault="008F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Goods: </w:t>
            </w:r>
            <w:r w:rsidR="00666621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Cases</w:t>
            </w:r>
          </w:p>
          <w:p w14:paraId="29EE21F8" w14:textId="0A5C27CA" w:rsidR="00496E8A" w:rsidRPr="009B5A4A" w:rsidRDefault="006666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 w:rsidR="008A1405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tandard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H1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</w:t>
            </w:r>
            <w:r w:rsidR="00CA094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type </w:t>
            </w:r>
            <w:r w:rsidR="004337EF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  <w:p w14:paraId="2F99E848" w14:textId="77777777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Importer is not an AEO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authorisation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holder</w:t>
            </w:r>
          </w:p>
          <w:p w14:paraId="0D42A580" w14:textId="639A5D3A" w:rsidR="00496E8A" w:rsidRPr="009B5A4A" w:rsidRDefault="00761A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Goods </w:t>
            </w:r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presented at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the port of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Tilbury</w:t>
            </w:r>
            <w:proofErr w:type="spellEnd"/>
            <w:r w:rsidR="00D1344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on arrival</w:t>
            </w:r>
          </w:p>
          <w:p w14:paraId="50D3E58F" w14:textId="77777777" w:rsidR="006134CA" w:rsidRPr="009B5A4A" w:rsidRDefault="006134CA" w:rsidP="006134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DA45A0C" w14:textId="77777777" w:rsidR="00496E8A" w:rsidRPr="009B5A4A" w:rsidRDefault="00496E8A"/>
    <w:tbl>
      <w:tblPr>
        <w:tblpPr w:leftFromText="180" w:rightFromText="180" w:vertAnchor="text" w:tblpY="1"/>
        <w:tblOverlap w:val="never"/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977"/>
        <w:gridCol w:w="2977"/>
        <w:gridCol w:w="3685"/>
      </w:tblGrid>
      <w:tr w:rsidR="00A535A2" w:rsidRPr="009B5A4A" w14:paraId="19119ECE" w14:textId="3CB6EB27" w:rsidTr="006D705C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2977" w:type="dxa"/>
            <w:shd w:val="clear" w:color="auto" w:fill="auto"/>
          </w:tcPr>
          <w:p w14:paraId="1E3BFE37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2977" w:type="dxa"/>
          </w:tcPr>
          <w:p w14:paraId="7E94446A" w14:textId="77777777" w:rsidR="00A535A2" w:rsidRPr="009B5A4A" w:rsidRDefault="00A535A2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3685" w:type="dxa"/>
          </w:tcPr>
          <w:p w14:paraId="5067FF06" w14:textId="4C4340AE" w:rsidR="00A535A2" w:rsidRPr="009B5A4A" w:rsidRDefault="00E36F65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2C7FF0" w:rsidRPr="009B5A4A" w14:paraId="1A73ED35" w14:textId="3A99EFF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2977" w:type="dxa"/>
            <w:shd w:val="clear" w:color="auto" w:fill="auto"/>
          </w:tcPr>
          <w:p w14:paraId="3BD3E07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2977" w:type="dxa"/>
          </w:tcPr>
          <w:p w14:paraId="4A578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3685" w:type="dxa"/>
          </w:tcPr>
          <w:p w14:paraId="3E9816C6" w14:textId="21E1D68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2D83DB1" w14:textId="0407131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015660C" w14:textId="59ED476F" w:rsidR="002C7FF0" w:rsidRPr="009B5A4A" w:rsidRDefault="004337E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</w:t>
            </w:r>
          </w:p>
        </w:tc>
        <w:tc>
          <w:tcPr>
            <w:tcW w:w="2977" w:type="dxa"/>
          </w:tcPr>
          <w:p w14:paraId="3FF8B2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 pre-lodged standard declaration</w:t>
            </w:r>
          </w:p>
        </w:tc>
        <w:tc>
          <w:tcPr>
            <w:tcW w:w="3685" w:type="dxa"/>
          </w:tcPr>
          <w:p w14:paraId="1E749714" w14:textId="6FEFBF0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4C5B0B87" w14:textId="6D04EA03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31E16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245E2FC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F5D7C2" w14:textId="77777777" w:rsidR="0050456B" w:rsidRPr="0084330B" w:rsidRDefault="0050456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9B5A4A" w:rsidRDefault="0050456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2C7FF0" w:rsidRPr="009B5A4A" w14:paraId="1EAF1864" w14:textId="12B59B6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2977" w:type="dxa"/>
            <w:shd w:val="clear" w:color="auto" w:fill="auto"/>
          </w:tcPr>
          <w:p w14:paraId="144468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1F73206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3685" w:type="dxa"/>
          </w:tcPr>
          <w:p w14:paraId="5C1747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8C88E73" w14:textId="44A30A4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B4C3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9B390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DCF42CE" w14:textId="64C87A31" w:rsidR="002C7FF0" w:rsidRPr="009B5A4A" w:rsidRDefault="00AE6AC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2C7FF0" w:rsidRPr="009B5A4A" w14:paraId="417423A4" w14:textId="4ED9DDB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27CC0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2977" w:type="dxa"/>
          </w:tcPr>
          <w:p w14:paraId="66E02E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circulation,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with no previous procedure</w:t>
            </w:r>
          </w:p>
        </w:tc>
        <w:tc>
          <w:tcPr>
            <w:tcW w:w="3685" w:type="dxa"/>
          </w:tcPr>
          <w:p w14:paraId="1AA0BD45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40 into</w:t>
            </w:r>
          </w:p>
          <w:p w14:paraId="2389B4D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77777777" w:rsidR="00052BB2" w:rsidRPr="0084330B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 into</w:t>
            </w:r>
          </w:p>
          <w:p w14:paraId="628285E1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84330B" w:rsidRDefault="00052BB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9B5A4A" w:rsidRDefault="00052BB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2C7FF0" w:rsidRPr="009B5A4A" w14:paraId="70529BD9" w14:textId="328EAEE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57381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</w:tc>
        <w:tc>
          <w:tcPr>
            <w:tcW w:w="2977" w:type="dxa"/>
          </w:tcPr>
          <w:p w14:paraId="6B31CB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3685" w:type="dxa"/>
          </w:tcPr>
          <w:p w14:paraId="674059DE" w14:textId="7B24879D" w:rsidR="007546C8" w:rsidRPr="00A26BA6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Pr="00A26BA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2AC47B0F" w14:textId="77777777" w:rsidR="007546C8" w:rsidRPr="00563EF9" w:rsidRDefault="007546C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4F22D8E" w14:textId="0E9C2AAC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2977" w:type="dxa"/>
            <w:shd w:val="clear" w:color="auto" w:fill="auto"/>
          </w:tcPr>
          <w:p w14:paraId="0B6A385A" w14:textId="1E4C067E" w:rsidR="002C7FF0" w:rsidRDefault="002C7FF0" w:rsidP="006D705C">
            <w:pPr>
              <w:spacing w:after="0" w:line="240" w:lineRule="auto"/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65A1E065" w14:textId="0E2A6D9E" w:rsidR="00CD4190" w:rsidRDefault="00CD4190" w:rsidP="006D705C">
            <w:pPr>
              <w:spacing w:after="0" w:line="240" w:lineRule="auto"/>
            </w:pPr>
          </w:p>
          <w:p w14:paraId="298EF33B" w14:textId="77777777" w:rsidR="00CD4190" w:rsidRDefault="00CD4190" w:rsidP="006D705C">
            <w:pPr>
              <w:spacing w:after="0" w:line="240" w:lineRule="auto"/>
            </w:pPr>
          </w:p>
          <w:p w14:paraId="20EB323A" w14:textId="77777777" w:rsidR="00CD4190" w:rsidRDefault="00CD4190" w:rsidP="006D705C">
            <w:pPr>
              <w:spacing w:after="0" w:line="240" w:lineRule="auto"/>
            </w:pPr>
          </w:p>
          <w:p w14:paraId="6AA0D387" w14:textId="77777777" w:rsidR="00CD4190" w:rsidRDefault="00CD4190" w:rsidP="006D705C">
            <w:pPr>
              <w:spacing w:after="0" w:line="240" w:lineRule="auto"/>
            </w:pPr>
          </w:p>
          <w:p w14:paraId="43457B99" w14:textId="77777777" w:rsidR="00CD4190" w:rsidRDefault="00CD4190" w:rsidP="006D705C">
            <w:pPr>
              <w:spacing w:after="0" w:line="240" w:lineRule="auto"/>
            </w:pPr>
          </w:p>
          <w:p w14:paraId="27AFAE2B" w14:textId="77777777" w:rsidR="00CD4190" w:rsidRDefault="00CD4190" w:rsidP="006D705C">
            <w:pPr>
              <w:spacing w:after="0" w:line="240" w:lineRule="auto"/>
            </w:pPr>
          </w:p>
          <w:p w14:paraId="7AB9F3C8" w14:textId="77777777" w:rsidR="00CD4190" w:rsidRDefault="00CD4190" w:rsidP="006D705C">
            <w:pPr>
              <w:spacing w:after="0" w:line="240" w:lineRule="auto"/>
            </w:pPr>
          </w:p>
          <w:p w14:paraId="0CBC0198" w14:textId="19B97493" w:rsidR="00CD4190" w:rsidRDefault="00CD4190" w:rsidP="006D705C">
            <w:pPr>
              <w:spacing w:after="0" w:line="240" w:lineRule="auto"/>
            </w:pPr>
            <w:r>
              <w:t>ZDCR8GB796458895017-12345</w:t>
            </w:r>
          </w:p>
          <w:p w14:paraId="37D62D60" w14:textId="310C12DA" w:rsidR="006320FA" w:rsidRDefault="006320F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373BF9FB" w14:textId="77777777" w:rsidR="001E4534" w:rsidRPr="009B5A4A" w:rsidRDefault="001E453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</w:p>
          <w:p w14:paraId="01F04097" w14:textId="061E83F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78EA8CF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</w:t>
            </w:r>
            <w:r w:rsidRPr="009B5A4A">
              <w:rPr>
                <w:rFonts w:cstheme="minorHAnsi"/>
              </w:rPr>
              <w:t>MRN for the Entry Summary Declaration</w:t>
            </w:r>
          </w:p>
          <w:p w14:paraId="592F9F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inventory reference number</w:t>
            </w:r>
          </w:p>
          <w:p w14:paraId="48ED101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As this is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for a single item </w:t>
            </w:r>
            <w:proofErr w:type="spellStart"/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dec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laration</w:t>
            </w:r>
            <w:proofErr w:type="spellEnd"/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,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this should all be declared at header level</w:t>
            </w:r>
          </w:p>
          <w:p w14:paraId="26F0ED3B" w14:textId="77777777" w:rsid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eastAsia="en-GB"/>
              </w:rPr>
            </w:pPr>
          </w:p>
          <w:p w14:paraId="12FC5268" w14:textId="51B19DA9" w:rsidR="00CD4190" w:rsidRPr="00CD4190" w:rsidRDefault="00CD419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DUCR assigned to the consignment</w:t>
            </w:r>
          </w:p>
        </w:tc>
        <w:tc>
          <w:tcPr>
            <w:tcW w:w="3685" w:type="dxa"/>
          </w:tcPr>
          <w:p w14:paraId="6DB78DCB" w14:textId="676A116C" w:rsidR="0045620F" w:rsidRPr="009B5A4A" w:rsidRDefault="0045620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</w:t>
            </w:r>
            <w:proofErr w:type="gramStart"/>
            <w:r w:rsidRPr="00F00D1C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for  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Z</w:t>
            </w:r>
            <w:proofErr w:type="gramEnd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355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="006320FA"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 w:rsidRPr="009B5A4A">
              <w:t>-1</w:t>
            </w:r>
          </w:p>
          <w:p w14:paraId="48601CF7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60F781A3" w14:textId="77777777" w:rsidR="00CD4190" w:rsidRDefault="00CD419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541FBF3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Z into </w:t>
            </w:r>
          </w:p>
          <w:p w14:paraId="05636D29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355</w:t>
            </w: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783C02C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F00D1C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7586B465" w:rsidR="0045620F" w:rsidRPr="00F00D1C" w:rsidRDefault="006320F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19GB34F7Y1O2CX8P</w:t>
            </w:r>
            <w:r w:rsidR="0066662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</w:t>
            </w:r>
            <w:r w:rsidRPr="006320F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4BC38FE2" w:rsidR="0045620F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873C16C" w14:textId="77777777" w:rsidR="00666621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26855B65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lastRenderedPageBreak/>
              <w:t>1 into</w:t>
            </w:r>
          </w:p>
          <w:p w14:paraId="0184ADD7" w14:textId="0C0CD737" w:rsidR="0045620F" w:rsidRPr="0084330B" w:rsidRDefault="0066662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>
              <w:rPr>
                <w:rFonts w:eastAsia="Times New Roman" w:cs="Times New Roman"/>
                <w:color w:val="000000" w:themeColor="text1"/>
                <w:lang w:val="en-US" w:eastAsia="en-GB"/>
              </w:rPr>
              <w:t>D</w:t>
            </w:r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eclaration/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="0045620F"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45620F" w:rsidRPr="0084330B" w:rsidRDefault="0045620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C7FF0" w:rsidRPr="009B5A4A" w14:paraId="0BA17ABD" w14:textId="0AC9600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07FA4D79" w14:textId="77777777" w:rsidR="002C7FF0" w:rsidRPr="009B5A4A" w:rsidRDefault="002C7FF0" w:rsidP="006D705C">
            <w:proofErr w:type="spellStart"/>
            <w:r w:rsidRPr="009B5A4A">
              <w:t>na</w:t>
            </w:r>
            <w:proofErr w:type="spellEnd"/>
          </w:p>
        </w:tc>
        <w:tc>
          <w:tcPr>
            <w:tcW w:w="2977" w:type="dxa"/>
          </w:tcPr>
          <w:p w14:paraId="287AD747" w14:textId="77777777" w:rsidR="002C7FF0" w:rsidRPr="009B5A4A" w:rsidRDefault="002C7FF0" w:rsidP="006D705C">
            <w:r w:rsidRPr="009B5A4A">
              <w:t>No codes applicable</w:t>
            </w:r>
          </w:p>
        </w:tc>
        <w:tc>
          <w:tcPr>
            <w:tcW w:w="3685" w:type="dxa"/>
          </w:tcPr>
          <w:p w14:paraId="6A765139" w14:textId="77777777" w:rsidR="002C7FF0" w:rsidRPr="009B5A4A" w:rsidRDefault="002C7FF0" w:rsidP="006D705C"/>
        </w:tc>
      </w:tr>
      <w:tr w:rsidR="002C7FF0" w:rsidRPr="009B5A4A" w14:paraId="3B4461FD" w14:textId="679D333D" w:rsidTr="006D705C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codes required</w:t>
            </w:r>
          </w:p>
        </w:tc>
        <w:tc>
          <w:tcPr>
            <w:tcW w:w="2977" w:type="dxa"/>
            <w:shd w:val="clear" w:color="auto" w:fill="auto"/>
          </w:tcPr>
          <w:p w14:paraId="5BD42455" w14:textId="77777777" w:rsidR="006507F1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691366" w14:textId="43602E11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EC15A1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473DD0F7" w14:textId="77777777" w:rsidR="00450777" w:rsidRDefault="004507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E4BB1BC" w14:textId="77777777" w:rsidR="00EC15A1" w:rsidRDefault="00EC15A1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BD46063" w14:textId="77777777" w:rsidR="003D0064" w:rsidRDefault="003D006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1C5D46B6" w14:textId="77777777" w:rsidR="00DD18E2" w:rsidRDefault="00DD18E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C9D32E" w14:textId="5295997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</w:tcPr>
          <w:p w14:paraId="229DE66B" w14:textId="6706ACCB" w:rsidR="006507F1" w:rsidRDefault="006507F1" w:rsidP="00EC15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1CAFD82B" w14:textId="2F634B42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Invoice/order reference (valuation Method 1 used)</w:t>
            </w:r>
          </w:p>
          <w:p w14:paraId="4A0B6E3E" w14:textId="33912AC6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677B0A" w14:textId="77777777" w:rsidR="00EC15A1" w:rsidRDefault="00EC15A1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  <w:p w14:paraId="560C91DB" w14:textId="77777777" w:rsidR="002C7FF0" w:rsidRPr="009B5A4A" w:rsidRDefault="002C7FF0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9FDC67" w14:textId="77777777" w:rsidR="00B22419" w:rsidRDefault="00081B96" w:rsidP="00B224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commentRangeStart w:id="0"/>
            <w:proofErr w:type="gram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B224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N935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12345/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02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/201</w:t>
            </w:r>
            <w:r w:rsidR="00B22419"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-AC</w:t>
            </w:r>
            <w:r w:rsidR="00B22419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</w:p>
          <w:p w14:paraId="7A704F9A" w14:textId="31D0DB8A" w:rsidR="00081B96" w:rsidRPr="00FC29DC" w:rsidRDefault="00B22419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9B5A4A" w:rsidDel="00B2241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EC3201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</w:t>
            </w:r>
            <w:r w:rsidR="003D006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AG</w:t>
            </w:r>
          </w:p>
          <w:p w14:paraId="41AABB89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  <w:commentRangeEnd w:id="0"/>
            <w:r w:rsidR="00FB7DF7">
              <w:rPr>
                <w:rStyle w:val="CommentReference"/>
              </w:rPr>
              <w:commentReference w:id="0"/>
            </w:r>
          </w:p>
          <w:p w14:paraId="4DE94286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68FFA103" w:rsidR="00081B96" w:rsidRPr="00563EF9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ins w:id="1" w:author="Pandor, Zahir" w:date="2019-03-28T13:22:00Z">
              <w:r>
                <w:rPr>
                  <w:rFonts w:eastAsia="Times New Roman" w:cs="Times New Roman"/>
                  <w:color w:val="000000" w:themeColor="text1"/>
                  <w:lang w:eastAsia="en-GB"/>
                </w:rPr>
                <w:t>N</w:t>
              </w:r>
            </w:ins>
            <w:r w:rsidR="00081B96"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84330B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41515A3D" w:rsidR="00081B96" w:rsidRPr="00FC29DC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ins w:id="2" w:author="Pandor, Zahir" w:date="2019-03-28T13:22:00Z">
              <w:r>
                <w:rPr>
                  <w:rFonts w:eastAsia="Times New Roman" w:cs="Times New Roman"/>
                  <w:color w:val="000000" w:themeColor="text1"/>
                  <w:lang w:eastAsia="en-GB"/>
                </w:rPr>
                <w:t>935</w:t>
              </w:r>
            </w:ins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FC29DC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282A5493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72EA6CE" w14:textId="2E244AAB" w:rsidR="00081B96" w:rsidRPr="00FC29DC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ins w:id="3" w:author="Pandor, Zahir" w:date="2019-03-28T13:22:00Z">
              <w:r>
                <w:rPr>
                  <w:rFonts w:ascii="Calibri" w:eastAsia="Times New Roman" w:hAnsi="Calibri" w:cs="Times New Roman"/>
                  <w:color w:val="000000"/>
                  <w:lang w:val="en-US" w:eastAsia="en-GB"/>
                </w:rPr>
                <w:t>12345/19/02/</w:t>
              </w:r>
              <w:proofErr w:type="gramStart"/>
              <w:r>
                <w:rPr>
                  <w:rFonts w:ascii="Calibri" w:eastAsia="Times New Roman" w:hAnsi="Calibri" w:cs="Times New Roman"/>
                  <w:color w:val="000000"/>
                  <w:lang w:val="en-US" w:eastAsia="en-GB"/>
                </w:rPr>
                <w:t>2019</w:t>
              </w:r>
            </w:ins>
            <w:r w:rsidR="005733A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76264E"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bookmarkStart w:id="4" w:name="_GoBack"/>
            <w:bookmarkEnd w:id="4"/>
            <w:r w:rsidR="00081B96" w:rsidRPr="00FC29DC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  <w:proofErr w:type="gramEnd"/>
          </w:p>
          <w:p w14:paraId="73C1EA33" w14:textId="77777777" w:rsidR="00081B96" w:rsidRPr="00A26BA6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563EF9" w:rsidRDefault="00081B9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50DE4D" w14:textId="08C2BF29" w:rsidR="00B22419" w:rsidRDefault="00081B96" w:rsidP="00B22419">
            <w:pPr>
              <w:spacing w:after="0" w:line="240" w:lineRule="auto"/>
              <w:rPr>
                <w:ins w:id="5" w:author="Pandor, Zahir" w:date="2019-03-28T13:23:00Z"/>
                <w:rFonts w:eastAsia="Times New Roman" w:cs="Times New Roman"/>
                <w:color w:val="000000" w:themeColor="text1"/>
                <w:lang w:eastAsia="en-GB"/>
              </w:rPr>
              <w:pPrChange w:id="6" w:author="Pandor, Zahir" w:date="2019-03-28T13:23:00Z">
                <w:pPr>
                  <w:spacing w:after="0" w:line="240" w:lineRule="auto"/>
                </w:pPr>
              </w:pPrChange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2C5548B" w14:textId="77777777" w:rsidR="00B22419" w:rsidRDefault="00B2241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811787B" w14:textId="5148089C" w:rsidR="00087F0E" w:rsidDel="00B22419" w:rsidRDefault="00087F0E" w:rsidP="006D705C">
            <w:pPr>
              <w:spacing w:after="0" w:line="240" w:lineRule="auto"/>
              <w:rPr>
                <w:del w:id="7" w:author="Pandor, Zahir" w:date="2019-03-28T13:23:00Z"/>
                <w:rFonts w:eastAsia="Times New Roman" w:cs="Times New Roman"/>
                <w:color w:val="000000" w:themeColor="text1"/>
                <w:lang w:eastAsia="en-GB"/>
              </w:rPr>
            </w:pPr>
          </w:p>
          <w:p w14:paraId="291E7CD4" w14:textId="0702AE29" w:rsidR="005733AF" w:rsidRPr="00CE125E" w:rsidRDefault="00450777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AG</w:t>
            </w:r>
            <w:r w:rsidR="005733AF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1A7ACBB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89A41FF" w14:textId="77777777" w:rsidR="005733AF" w:rsidRPr="00CE125E" w:rsidRDefault="005733AF" w:rsidP="006D705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537F2150" w14:textId="00E2B918" w:rsidR="00087F0E" w:rsidRPr="00563EF9" w:rsidRDefault="005733AF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65425E">
              <w:rPr>
                <w:rFonts w:eastAsia="Times New Roman" w:cs="Times New Roman"/>
                <w:color w:val="000000"/>
                <w:lang w:eastAsia="en-GB"/>
              </w:rPr>
              <w:t>LPCOExemptionCode</w:t>
            </w:r>
            <w:proofErr w:type="spellEnd"/>
          </w:p>
          <w:p w14:paraId="14C399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A95DEE" w14:textId="095DA53B" w:rsidTr="006D705C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1B0227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CB09D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3685" w:type="dxa"/>
          </w:tcPr>
          <w:p w14:paraId="68987E74" w14:textId="0C5F50D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FC98016" w14:textId="7F23560B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A1D800" w14:textId="7DC3F41F" w:rsidR="002C7FF0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7808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4770_270219_T01</w:t>
            </w:r>
          </w:p>
        </w:tc>
        <w:tc>
          <w:tcPr>
            <w:tcW w:w="2977" w:type="dxa"/>
          </w:tcPr>
          <w:p w14:paraId="19E84C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3685" w:type="dxa"/>
          </w:tcPr>
          <w:p w14:paraId="09A8D178" w14:textId="3FACE75A" w:rsidR="002C7FF0" w:rsidRPr="009B5A4A" w:rsidRDefault="00855C5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2C7FF0" w:rsidRPr="009B5A4A" w14:paraId="48B2A075" w14:textId="288A9FC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043C1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1276" w:type="dxa"/>
            <w:shd w:val="clear" w:color="auto" w:fill="auto"/>
          </w:tcPr>
          <w:p w14:paraId="72653E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709" w:type="dxa"/>
            <w:shd w:val="clear" w:color="auto" w:fill="auto"/>
          </w:tcPr>
          <w:p w14:paraId="3112ED9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E32159F" w14:textId="611E237A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  <w:p w14:paraId="227445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2977" w:type="dxa"/>
            <w:shd w:val="clear" w:color="auto" w:fill="auto"/>
          </w:tcPr>
          <w:p w14:paraId="33256DAD" w14:textId="361C1B75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35D9890" w14:textId="77777777" w:rsidR="002C7FF0" w:rsidRPr="009B5A4A" w:rsidRDefault="002C7FF0" w:rsidP="00FB7DF7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3685" w:type="dxa"/>
          </w:tcPr>
          <w:p w14:paraId="69211F49" w14:textId="1137B36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BB68172" w14:textId="357C83F8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when warehousing or free zone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used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3EA8E39" w14:textId="41212A80" w:rsidR="002C7FF0" w:rsidRPr="009B5A4A" w:rsidRDefault="005D780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485EE65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4DF93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445BF7" w14:textId="53D9D769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2977" w:type="dxa"/>
            <w:shd w:val="clear" w:color="auto" w:fill="auto"/>
          </w:tcPr>
          <w:p w14:paraId="56D0E66A" w14:textId="0C6050DB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Clipper Inc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Street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NY1 234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New York</w:t>
            </w:r>
          </w:p>
        </w:tc>
        <w:tc>
          <w:tcPr>
            <w:tcW w:w="2977" w:type="dxa"/>
          </w:tcPr>
          <w:p w14:paraId="272465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8C443E" w14:textId="2D79EBF3" w:rsidR="00267C82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</w:t>
            </w:r>
            <w:r w:rsidR="005D7808">
              <w:rPr>
                <w:rFonts w:ascii="Calibri" w:eastAsia="Times New Roman" w:hAnsi="Calibri" w:cs="Times New Roman"/>
                <w:color w:val="000000"/>
                <w:lang w:eastAsia="en-GB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Clipper Inc</w:t>
            </w:r>
          </w:p>
          <w:p w14:paraId="5E54D165" w14:textId="4FB22D9A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3A8BE9B4" w:rsidR="00312A3D" w:rsidRPr="007041F6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6E640C53" w14:textId="77777777" w:rsidR="007041F6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5CD9D71" w14:textId="2C770E15" w:rsidR="00312A3D" w:rsidRPr="007041F6" w:rsidRDefault="0097285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Shaver</w:t>
            </w:r>
            <w:r w:rsidR="0045077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treet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 </w:t>
            </w:r>
          </w:p>
          <w:p w14:paraId="5C1DB8A3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22224403" w:rsidR="00312A3D" w:rsidRPr="0084330B" w:rsidRDefault="009728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US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0F39BE0C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8E3E27D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70D9A962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972852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9728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353C896F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008DC461" w:rsidR="00312A3D" w:rsidRPr="0084330B" w:rsidRDefault="007C6E52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312A3D" w:rsidRPr="0084330B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84330B" w:rsidRDefault="00312A3D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F057EA1" w14:textId="3E32225E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2FE1B1CC" w14:textId="453ED93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06EA03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45D38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508194E" w14:textId="555CE74F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0D7AAC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1276" w:type="dxa"/>
            <w:shd w:val="clear" w:color="auto" w:fill="auto"/>
          </w:tcPr>
          <w:p w14:paraId="6CBE58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709" w:type="dxa"/>
            <w:shd w:val="clear" w:color="auto" w:fill="auto"/>
          </w:tcPr>
          <w:p w14:paraId="5D66AE7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3FEC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2977" w:type="dxa"/>
            <w:shd w:val="clear" w:color="auto" w:fill="auto"/>
          </w:tcPr>
          <w:p w14:paraId="7A63284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90D0F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22B11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B4471E9" w14:textId="48F64FB1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72BF91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1276" w:type="dxa"/>
            <w:shd w:val="clear" w:color="auto" w:fill="auto"/>
          </w:tcPr>
          <w:p w14:paraId="3A30CB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709" w:type="dxa"/>
            <w:shd w:val="clear" w:color="auto" w:fill="auto"/>
          </w:tcPr>
          <w:p w14:paraId="7CF066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DA1C9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32B9757A" w14:textId="20EA24BA" w:rsidR="002C7FF0" w:rsidRPr="005D487D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="00A12257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725115004</w:t>
            </w:r>
          </w:p>
        </w:tc>
        <w:tc>
          <w:tcPr>
            <w:tcW w:w="2977" w:type="dxa"/>
          </w:tcPr>
          <w:p w14:paraId="0FDC8E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3685" w:type="dxa"/>
          </w:tcPr>
          <w:p w14:paraId="2C5C1AA2" w14:textId="29689674" w:rsidR="002C7FF0" w:rsidRPr="009B5A4A" w:rsidRDefault="001F5974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/Importer/ID</w:t>
            </w:r>
          </w:p>
        </w:tc>
      </w:tr>
      <w:tr w:rsidR="002C7FF0" w:rsidRPr="009B5A4A" w14:paraId="03C0BC06" w14:textId="63690F94" w:rsidTr="006D705C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2977" w:type="dxa"/>
            <w:shd w:val="clear" w:color="auto" w:fill="auto"/>
          </w:tcPr>
          <w:p w14:paraId="53765BD9" w14:textId="31B3EBA1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EAE676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0878B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60D472B" w14:textId="0F8567BF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Only when a recognised ID no. is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available</w:t>
            </w:r>
          </w:p>
        </w:tc>
        <w:tc>
          <w:tcPr>
            <w:tcW w:w="2977" w:type="dxa"/>
            <w:shd w:val="clear" w:color="auto" w:fill="auto"/>
          </w:tcPr>
          <w:p w14:paraId="78C8FFAC" w14:textId="518FB0C9" w:rsidR="002C7FF0" w:rsidRPr="003B0BAA" w:rsidRDefault="00E7148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7148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GB</w:t>
            </w:r>
            <w:r w:rsidR="0047169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725115004</w:t>
            </w:r>
          </w:p>
        </w:tc>
        <w:tc>
          <w:tcPr>
            <w:tcW w:w="2977" w:type="dxa"/>
          </w:tcPr>
          <w:p w14:paraId="132798A0" w14:textId="77777777" w:rsidR="002C7FF0" w:rsidRPr="009B5A4A" w:rsidRDefault="002C7FF0" w:rsidP="006D705C">
            <w:pPr>
              <w:spacing w:after="0" w:line="240" w:lineRule="auto"/>
            </w:pPr>
            <w:r w:rsidRPr="009B5A4A">
              <w:t xml:space="preserve">The EORI number of the agent entering the declaration </w:t>
            </w:r>
          </w:p>
          <w:p w14:paraId="520572AD" w14:textId="586A333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3685" w:type="dxa"/>
          </w:tcPr>
          <w:p w14:paraId="0BE9D1B9" w14:textId="3EEF30E0" w:rsidR="002C7FF0" w:rsidRPr="009B5A4A" w:rsidRDefault="0083337C" w:rsidP="006D705C">
            <w:pPr>
              <w:spacing w:after="0" w:line="240" w:lineRule="auto"/>
            </w:pPr>
            <w:r w:rsidRPr="00563EF9">
              <w:rPr>
                <w:color w:val="000000" w:themeColor="text1"/>
              </w:rPr>
              <w:t>Declaration/Declarant/ID</w:t>
            </w:r>
          </w:p>
        </w:tc>
      </w:tr>
      <w:tr w:rsidR="002C7FF0" w:rsidRPr="009B5A4A" w14:paraId="1E0C3DD4" w14:textId="0529F08E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977" w:type="dxa"/>
            <w:shd w:val="clear" w:color="auto" w:fill="auto"/>
          </w:tcPr>
          <w:p w14:paraId="36C9BB7D" w14:textId="2255D4FC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42A8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4FE222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7286864" w14:textId="267F4AC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2977" w:type="dxa"/>
            <w:shd w:val="clear" w:color="auto" w:fill="auto"/>
          </w:tcPr>
          <w:p w14:paraId="6DBD88C8" w14:textId="7D49F4EE" w:rsidR="002C7FF0" w:rsidRPr="009B5A4A" w:rsidRDefault="007041F6" w:rsidP="006D705C">
            <w:proofErr w:type="spellStart"/>
            <w:r>
              <w:t>n</w:t>
            </w:r>
            <w:r w:rsidR="002C7FF0" w:rsidRPr="009B5A4A">
              <w:t>a</w:t>
            </w:r>
            <w:proofErr w:type="spellEnd"/>
          </w:p>
        </w:tc>
        <w:tc>
          <w:tcPr>
            <w:tcW w:w="2977" w:type="dxa"/>
          </w:tcPr>
          <w:p w14:paraId="37D86370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9B5A4A" w:rsidRDefault="002C7FF0" w:rsidP="006D705C">
            <w:r w:rsidRPr="009B5A4A">
              <w:t xml:space="preserve">When declared, the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3685" w:type="dxa"/>
          </w:tcPr>
          <w:p w14:paraId="7C64C9D9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CF6AA5C" w14:textId="55CD23BD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2977" w:type="dxa"/>
            <w:shd w:val="clear" w:color="auto" w:fill="auto"/>
          </w:tcPr>
          <w:p w14:paraId="739EDEEF" w14:textId="52E7B676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977" w:type="dxa"/>
          </w:tcPr>
          <w:p w14:paraId="30DB6D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3685" w:type="dxa"/>
          </w:tcPr>
          <w:p w14:paraId="39E0F170" w14:textId="4927BC6D" w:rsidR="002C7FF0" w:rsidRPr="009B5A4A" w:rsidRDefault="001626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Declaration/Agent/</w:t>
            </w:r>
            <w:proofErr w:type="spellStart"/>
            <w:r w:rsidRPr="001626E1">
              <w:rPr>
                <w:rFonts w:ascii="Calibri" w:eastAsia="Times New Roman" w:hAnsi="Calibri" w:cs="Times New Roman"/>
                <w:color w:val="000000"/>
                <w:lang w:eastAsia="en-GB"/>
              </w:rPr>
              <w:t>FunctionCode</w:t>
            </w:r>
            <w:proofErr w:type="spellEnd"/>
          </w:p>
        </w:tc>
      </w:tr>
      <w:tr w:rsidR="002C7FF0" w:rsidRPr="009B5A4A" w14:paraId="60253FD6" w14:textId="113FF2D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DF272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3/24</w:t>
            </w:r>
          </w:p>
        </w:tc>
        <w:tc>
          <w:tcPr>
            <w:tcW w:w="1276" w:type="dxa"/>
            <w:shd w:val="clear" w:color="auto" w:fill="auto"/>
          </w:tcPr>
          <w:p w14:paraId="692616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709" w:type="dxa"/>
            <w:shd w:val="clear" w:color="auto" w:fill="auto"/>
          </w:tcPr>
          <w:p w14:paraId="75274F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02775F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4E626E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2977" w:type="dxa"/>
            <w:shd w:val="clear" w:color="auto" w:fill="auto"/>
          </w:tcPr>
          <w:p w14:paraId="0C703EE6" w14:textId="36874110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4929B58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D5304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EBB43DD" w14:textId="48FAFA9A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00EE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1276" w:type="dxa"/>
            <w:shd w:val="clear" w:color="auto" w:fill="auto"/>
          </w:tcPr>
          <w:p w14:paraId="2645773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709" w:type="dxa"/>
            <w:shd w:val="clear" w:color="auto" w:fill="auto"/>
          </w:tcPr>
          <w:p w14:paraId="51FACF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755E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A76FEC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2977" w:type="dxa"/>
            <w:shd w:val="clear" w:color="auto" w:fill="auto"/>
          </w:tcPr>
          <w:p w14:paraId="62189778" w14:textId="0BEF9276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6477B08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3685" w:type="dxa"/>
          </w:tcPr>
          <w:p w14:paraId="5F6CCE5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4EA32BC9" w14:textId="27A1C9F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12770E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1276" w:type="dxa"/>
            <w:shd w:val="clear" w:color="auto" w:fill="auto"/>
          </w:tcPr>
          <w:p w14:paraId="7123B5F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709" w:type="dxa"/>
            <w:shd w:val="clear" w:color="auto" w:fill="auto"/>
          </w:tcPr>
          <w:p w14:paraId="0208D9B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89412A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539D333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2977" w:type="dxa"/>
            <w:shd w:val="clear" w:color="auto" w:fill="auto"/>
          </w:tcPr>
          <w:p w14:paraId="50C3AB70" w14:textId="216B5679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94C0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04CCD64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188DD6" w14:textId="3B0CD259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1276" w:type="dxa"/>
            <w:shd w:val="clear" w:color="auto" w:fill="auto"/>
          </w:tcPr>
          <w:p w14:paraId="22CC37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709" w:type="dxa"/>
            <w:shd w:val="clear" w:color="auto" w:fill="auto"/>
          </w:tcPr>
          <w:p w14:paraId="0F82F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F28B4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7B04A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2977" w:type="dxa"/>
            <w:shd w:val="clear" w:color="auto" w:fill="auto"/>
          </w:tcPr>
          <w:p w14:paraId="512E6D86" w14:textId="3239FDE4" w:rsidR="002C7FF0" w:rsidRPr="009B5A4A" w:rsidRDefault="007041F6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2977" w:type="dxa"/>
          </w:tcPr>
          <w:p w14:paraId="7D2C85D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3685" w:type="dxa"/>
          </w:tcPr>
          <w:p w14:paraId="75EE619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9A57784" w14:textId="7BCAFBB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supply chain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6398D0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78907A0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3685" w:type="dxa"/>
          </w:tcPr>
          <w:p w14:paraId="3526A35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2673FB67" w14:textId="133127F2" w:rsidTr="006D705C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2977" w:type="dxa"/>
            <w:shd w:val="clear" w:color="auto" w:fill="auto"/>
          </w:tcPr>
          <w:p w14:paraId="34AE3DEC" w14:textId="67FEE176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B8A5F3A" w14:textId="3459AC7F" w:rsidR="006507F1" w:rsidRPr="009B5A4A" w:rsidRDefault="006507F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FD61CEB" w14:textId="7D555138" w:rsidR="007041F6" w:rsidRPr="007041F6" w:rsidRDefault="007041F6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2C7FF0" w:rsidRPr="009B5A4A" w14:paraId="142923A4" w14:textId="17E328C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3B763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2977" w:type="dxa"/>
            <w:shd w:val="clear" w:color="auto" w:fill="auto"/>
          </w:tcPr>
          <w:p w14:paraId="5D7D4DD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060A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3685" w:type="dxa"/>
          </w:tcPr>
          <w:p w14:paraId="009F34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1B2BF57" w14:textId="19A597C4" w:rsidTr="006D705C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1276" w:type="dxa"/>
            <w:shd w:val="clear" w:color="auto" w:fill="auto"/>
          </w:tcPr>
          <w:p w14:paraId="50D6EA4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709" w:type="dxa"/>
            <w:shd w:val="clear" w:color="auto" w:fill="auto"/>
          </w:tcPr>
          <w:p w14:paraId="5FE70A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D86CC0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2977" w:type="dxa"/>
            <w:shd w:val="clear" w:color="auto" w:fill="auto"/>
          </w:tcPr>
          <w:p w14:paraId="774D6A9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2977" w:type="dxa"/>
          </w:tcPr>
          <w:p w14:paraId="6FFE8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9B5A4A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9B5A4A">
              <w:rPr>
                <w:rFonts w:cstheme="minorHAnsi"/>
                <w:lang w:val="en"/>
              </w:rPr>
              <w:t>Tilbury</w:t>
            </w:r>
            <w:proofErr w:type="spellEnd"/>
            <w:r w:rsidRPr="009B5A4A">
              <w:rPr>
                <w:rFonts w:cstheme="minorHAnsi"/>
                <w:lang w:val="en"/>
              </w:rPr>
              <w:t>, UK</w:t>
            </w:r>
          </w:p>
        </w:tc>
        <w:tc>
          <w:tcPr>
            <w:tcW w:w="3685" w:type="dxa"/>
          </w:tcPr>
          <w:p w14:paraId="32E2851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CIF into </w:t>
            </w:r>
          </w:p>
          <w:p w14:paraId="3718B27A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</w:p>
          <w:p w14:paraId="4983CB1C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ConditionCode</w:t>
            </w:r>
            <w:proofErr w:type="spellEnd"/>
          </w:p>
          <w:p w14:paraId="6013D46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3C75398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GBTIL into </w:t>
            </w:r>
          </w:p>
          <w:p w14:paraId="40DEDD90" w14:textId="77777777" w:rsidR="005E3FC9" w:rsidRPr="0084330B" w:rsidRDefault="005E3FC9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TradeTerms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LocationID</w:t>
            </w:r>
            <w:proofErr w:type="spellEnd"/>
          </w:p>
          <w:p w14:paraId="00BBE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0065393" w14:textId="223C7223" w:rsidTr="006D705C">
        <w:trPr>
          <w:cantSplit/>
          <w:trHeight w:val="1000"/>
        </w:trPr>
        <w:tc>
          <w:tcPr>
            <w:tcW w:w="846" w:type="dxa"/>
            <w:shd w:val="clear" w:color="auto" w:fill="auto"/>
          </w:tcPr>
          <w:p w14:paraId="11631C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1276" w:type="dxa"/>
            <w:shd w:val="clear" w:color="auto" w:fill="auto"/>
          </w:tcPr>
          <w:p w14:paraId="22541C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709" w:type="dxa"/>
            <w:shd w:val="clear" w:color="auto" w:fill="auto"/>
          </w:tcPr>
          <w:p w14:paraId="0FE90B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A5E7B1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5A4EE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2977" w:type="dxa"/>
            <w:shd w:val="clear" w:color="auto" w:fill="auto"/>
          </w:tcPr>
          <w:p w14:paraId="061B3A7A" w14:textId="77777777" w:rsidR="002C7FF0" w:rsidRPr="009B5A4A" w:rsidRDefault="002C7FF0" w:rsidP="00BE0B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6B0A2A51" w14:textId="23AE1FA3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3F374FF" w14:textId="1C69D8C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7C17EA1" w14:textId="160303A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0DC0E27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1276" w:type="dxa"/>
            <w:shd w:val="clear" w:color="auto" w:fill="auto"/>
          </w:tcPr>
          <w:p w14:paraId="3BBD45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709" w:type="dxa"/>
            <w:shd w:val="clear" w:color="auto" w:fill="auto"/>
          </w:tcPr>
          <w:p w14:paraId="671B60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04ACF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0F523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0770E40B" w14:textId="7CC0546F" w:rsidR="002C7FF0" w:rsidRPr="009B5A4A" w:rsidRDefault="00BE0BF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B9C56F9" w14:textId="3298CA5F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CB0C0EB" w14:textId="6A0085C8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0441640" w14:textId="486AC240" w:rsidTr="006D705C">
        <w:trPr>
          <w:cantSplit/>
          <w:trHeight w:val="1124"/>
        </w:trPr>
        <w:tc>
          <w:tcPr>
            <w:tcW w:w="846" w:type="dxa"/>
            <w:shd w:val="clear" w:color="auto" w:fill="auto"/>
          </w:tcPr>
          <w:p w14:paraId="752396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1276" w:type="dxa"/>
            <w:shd w:val="clear" w:color="auto" w:fill="auto"/>
          </w:tcPr>
          <w:p w14:paraId="715ACFF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709" w:type="dxa"/>
            <w:shd w:val="clear" w:color="auto" w:fill="auto"/>
          </w:tcPr>
          <w:p w14:paraId="43E9019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CEE9CA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FC7F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19AA5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829A24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2AAED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C65E914" w14:textId="6FF921BD" w:rsidTr="006D705C">
        <w:trPr>
          <w:cantSplit/>
          <w:trHeight w:val="1125"/>
        </w:trPr>
        <w:tc>
          <w:tcPr>
            <w:tcW w:w="846" w:type="dxa"/>
            <w:shd w:val="clear" w:color="auto" w:fill="auto"/>
          </w:tcPr>
          <w:p w14:paraId="3F166A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1276" w:type="dxa"/>
            <w:shd w:val="clear" w:color="auto" w:fill="auto"/>
          </w:tcPr>
          <w:p w14:paraId="5A013EE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709" w:type="dxa"/>
            <w:shd w:val="clear" w:color="auto" w:fill="auto"/>
          </w:tcPr>
          <w:p w14:paraId="7CD785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2D42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A63F00B" w14:textId="1E4FBF5C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56FC9FF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349111D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3685" w:type="dxa"/>
          </w:tcPr>
          <w:p w14:paraId="439040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669B358F" w14:textId="699993D9" w:rsidTr="006D705C">
        <w:trPr>
          <w:cantSplit/>
          <w:trHeight w:val="1268"/>
        </w:trPr>
        <w:tc>
          <w:tcPr>
            <w:tcW w:w="846" w:type="dxa"/>
            <w:shd w:val="clear" w:color="auto" w:fill="auto"/>
          </w:tcPr>
          <w:p w14:paraId="2CAB6F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1276" w:type="dxa"/>
            <w:shd w:val="clear" w:color="auto" w:fill="auto"/>
          </w:tcPr>
          <w:p w14:paraId="47EC9C2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709" w:type="dxa"/>
            <w:shd w:val="clear" w:color="auto" w:fill="auto"/>
          </w:tcPr>
          <w:p w14:paraId="5B307DF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E5CF36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4FBCB62E" w14:textId="6F837C78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2977" w:type="dxa"/>
          </w:tcPr>
          <w:p w14:paraId="6C07141B" w14:textId="1CD3C7E2" w:rsidR="002C7FF0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Immediate Payment</w:t>
            </w: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used for </w:t>
            </w:r>
            <w:r w:rsidR="00BE0BF8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import</w:t>
            </w:r>
          </w:p>
        </w:tc>
        <w:tc>
          <w:tcPr>
            <w:tcW w:w="3685" w:type="dxa"/>
          </w:tcPr>
          <w:p w14:paraId="10BE3BE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6D0C90F6" w14:textId="77777777" w:rsidR="00F13493" w:rsidRPr="00AB7D19" w:rsidRDefault="00F13493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C9CCCA" w14:textId="1622263B" w:rsidR="002C7FF0" w:rsidRPr="009B5A4A" w:rsidRDefault="00F13493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DutyTaxFee</w:t>
            </w:r>
            <w:proofErr w:type="spellEnd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/Payment/</w:t>
            </w:r>
            <w:proofErr w:type="spellStart"/>
            <w:r w:rsidRPr="00AB7D19">
              <w:rPr>
                <w:rFonts w:eastAsia="Times New Roman" w:cs="Times New Roman"/>
                <w:color w:val="000000" w:themeColor="text1"/>
                <w:lang w:val="en-US" w:eastAsia="en-GB"/>
              </w:rPr>
              <w:t>MethodCode</w:t>
            </w:r>
            <w:proofErr w:type="spellEnd"/>
          </w:p>
        </w:tc>
      </w:tr>
      <w:tr w:rsidR="002C7FF0" w:rsidRPr="009B5A4A" w14:paraId="31AC67D8" w14:textId="01A23B3A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62A29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1276" w:type="dxa"/>
            <w:shd w:val="clear" w:color="auto" w:fill="auto"/>
          </w:tcPr>
          <w:p w14:paraId="4203529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709" w:type="dxa"/>
            <w:shd w:val="clear" w:color="auto" w:fill="auto"/>
          </w:tcPr>
          <w:p w14:paraId="1483600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F073D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if using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method 1</w:t>
            </w:r>
          </w:p>
        </w:tc>
        <w:tc>
          <w:tcPr>
            <w:tcW w:w="2977" w:type="dxa"/>
            <w:shd w:val="clear" w:color="auto" w:fill="auto"/>
          </w:tcPr>
          <w:p w14:paraId="23BD7C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3757783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9B5A4A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9B5A4A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lastRenderedPageBreak/>
              <w:t>already been accounted for in the declared value</w:t>
            </w:r>
          </w:p>
        </w:tc>
        <w:tc>
          <w:tcPr>
            <w:tcW w:w="3685" w:type="dxa"/>
          </w:tcPr>
          <w:p w14:paraId="47C6D0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18282E3B" w14:textId="6C06706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189F5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1276" w:type="dxa"/>
            <w:shd w:val="clear" w:color="auto" w:fill="auto"/>
          </w:tcPr>
          <w:p w14:paraId="51A58639" w14:textId="11A33184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2C7FF0"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nvoice currency</w:t>
            </w:r>
          </w:p>
        </w:tc>
        <w:tc>
          <w:tcPr>
            <w:tcW w:w="709" w:type="dxa"/>
            <w:shd w:val="clear" w:color="auto" w:fill="auto"/>
          </w:tcPr>
          <w:p w14:paraId="561B2C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B8E896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5639D4A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039F4F41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1B02285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2D28FAB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9B5A4A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3685" w:type="dxa"/>
          </w:tcPr>
          <w:p w14:paraId="4E13C5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C7FF0" w:rsidRPr="009B5A4A" w14:paraId="32C5B5CB" w14:textId="4C2ABCE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2977" w:type="dxa"/>
            <w:shd w:val="clear" w:color="auto" w:fill="auto"/>
          </w:tcPr>
          <w:p w14:paraId="3ABD0CE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A5053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3685" w:type="dxa"/>
          </w:tcPr>
          <w:p w14:paraId="1E9EB26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3D67DB4" w14:textId="29897434" w:rsidTr="006D705C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65DC0A0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4/13</w:t>
            </w:r>
          </w:p>
        </w:tc>
        <w:tc>
          <w:tcPr>
            <w:tcW w:w="1276" w:type="dxa"/>
            <w:shd w:val="clear" w:color="auto" w:fill="auto"/>
          </w:tcPr>
          <w:p w14:paraId="4579BFB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709" w:type="dxa"/>
            <w:shd w:val="clear" w:color="auto" w:fill="auto"/>
          </w:tcPr>
          <w:p w14:paraId="6ABCB9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52E042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2977" w:type="dxa"/>
            <w:shd w:val="clear" w:color="auto" w:fill="auto"/>
          </w:tcPr>
          <w:p w14:paraId="31619E5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0903369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5B52C67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1942A6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7C2C931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5134D4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608906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9B5A4A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directly or indirectly to the seller.</w:t>
            </w:r>
          </w:p>
        </w:tc>
        <w:tc>
          <w:tcPr>
            <w:tcW w:w="3685" w:type="dxa"/>
          </w:tcPr>
          <w:p w14:paraId="6A390690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8BDB601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0FC093A" w14:textId="77777777" w:rsidR="00960EE1" w:rsidRPr="00960EE1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ValuationAdjustment</w:t>
            </w:r>
            <w:proofErr w:type="spellEnd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93BAC56" w14:textId="2FFAA6C6" w:rsidR="002C7FF0" w:rsidRPr="009B5A4A" w:rsidRDefault="00960E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60EE1">
              <w:rPr>
                <w:rFonts w:ascii="Calibri" w:eastAsia="Times New Roman" w:hAnsi="Calibri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2C7FF0" w:rsidRPr="009B5A4A" w14:paraId="2857C360" w14:textId="5D50826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6A121B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1276" w:type="dxa"/>
            <w:shd w:val="clear" w:color="auto" w:fill="auto"/>
          </w:tcPr>
          <w:p w14:paraId="7E96E2E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709" w:type="dxa"/>
            <w:shd w:val="clear" w:color="auto" w:fill="auto"/>
          </w:tcPr>
          <w:p w14:paraId="7D8AF8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7B99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BAB4730" w14:textId="2D38019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GBP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34D6D08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3009DD6D" w14:textId="500E252D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The invoice was issued with of a value of £</w:t>
            </w:r>
            <w:r w:rsidR="00A02F5B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2B7438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the currency was in GBP (see note to D.E. 4/10)</w:t>
            </w:r>
          </w:p>
          <w:p w14:paraId="05805C0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DDAB14A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GBP into</w:t>
            </w:r>
          </w:p>
          <w:p w14:paraId="29D03CF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4BFF52C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432D7539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ItemChargeAmount@currencyID</w:t>
            </w:r>
            <w:proofErr w:type="spellEnd"/>
          </w:p>
          <w:p w14:paraId="41F6D630" w14:textId="77777777" w:rsidR="001703F0" w:rsidRPr="0084330B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583B80B" w14:textId="43814D57" w:rsidR="001703F0" w:rsidRPr="00383B3C" w:rsidRDefault="0087340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1</w:t>
            </w:r>
            <w:r w:rsidR="002B7438">
              <w:rPr>
                <w:rFonts w:eastAsia="Times New Roman" w:cs="Times New Roman"/>
                <w:color w:val="000000" w:themeColor="text1"/>
                <w:lang w:eastAsia="en-GB"/>
              </w:rPr>
              <w:t>0</w:t>
            </w:r>
            <w:r w:rsidR="001703F0">
              <w:rPr>
                <w:rFonts w:eastAsia="Times New Roman" w:cs="Times New Roman"/>
                <w:color w:val="000000" w:themeColor="text1"/>
                <w:lang w:eastAsia="en-GB"/>
              </w:rPr>
              <w:t>00</w:t>
            </w:r>
            <w:r w:rsidR="001703F0" w:rsidRPr="00383B3C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19385836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 xml:space="preserve"> Declaration/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19CDDC5" w14:textId="77777777" w:rsidR="001703F0" w:rsidRPr="00FC29DC" w:rsidRDefault="001703F0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FC29DC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4A79397" w14:textId="19F4935A" w:rsidR="002C7FF0" w:rsidRPr="009B5A4A" w:rsidRDefault="001703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InvoiceLine</w:t>
            </w:r>
            <w:proofErr w:type="spellEnd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26BA6">
              <w:rPr>
                <w:rFonts w:eastAsia="Times New Roman" w:cs="Times New Roman"/>
                <w:color w:val="000000" w:themeColor="text1"/>
                <w:lang w:eastAsia="en-GB"/>
              </w:rPr>
              <w:t>ItemChargeAmount</w:t>
            </w:r>
            <w:proofErr w:type="spellEnd"/>
          </w:p>
        </w:tc>
      </w:tr>
      <w:tr w:rsidR="002C7FF0" w:rsidRPr="009B5A4A" w14:paraId="7FC3EB2E" w14:textId="1260A818" w:rsidTr="006D705C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1B150A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2977" w:type="dxa"/>
            <w:shd w:val="clear" w:color="auto" w:fill="auto"/>
          </w:tcPr>
          <w:p w14:paraId="7A6F9C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DCCD7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3685" w:type="dxa"/>
          </w:tcPr>
          <w:p w14:paraId="211D6C0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0D8F7E76" w14:textId="3B88910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A223B7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1276" w:type="dxa"/>
            <w:shd w:val="clear" w:color="auto" w:fill="auto"/>
          </w:tcPr>
          <w:p w14:paraId="2E4F68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709" w:type="dxa"/>
            <w:shd w:val="clear" w:color="auto" w:fill="auto"/>
          </w:tcPr>
          <w:p w14:paraId="3766A3B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7A2CC09" w14:textId="312325EA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2977" w:type="dxa"/>
            <w:shd w:val="clear" w:color="auto" w:fill="auto"/>
          </w:tcPr>
          <w:p w14:paraId="3B7A767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41ED2F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3685" w:type="dxa"/>
          </w:tcPr>
          <w:p w14:paraId="0131BC54" w14:textId="2B917200" w:rsidR="002C7FF0" w:rsidRPr="009B5A4A" w:rsidRDefault="00BC3D8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00D1C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Declaration/GoodsShipment/GovernmentAgencyGoodsItem/CustomsValuation/method</w:t>
            </w:r>
          </w:p>
        </w:tc>
      </w:tr>
      <w:tr w:rsidR="002C7FF0" w:rsidRPr="009B5A4A" w14:paraId="58C5EAF0" w14:textId="6F684B9D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4F3219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1276" w:type="dxa"/>
            <w:shd w:val="clear" w:color="auto" w:fill="auto"/>
          </w:tcPr>
          <w:p w14:paraId="0E5CD5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709" w:type="dxa"/>
            <w:shd w:val="clear" w:color="auto" w:fill="auto"/>
          </w:tcPr>
          <w:p w14:paraId="1A6EF7C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2E25931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87EF5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2977" w:type="dxa"/>
          </w:tcPr>
          <w:p w14:paraId="63F568E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3685" w:type="dxa"/>
          </w:tcPr>
          <w:p w14:paraId="422C949C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34DFA3E" w14:textId="77777777" w:rsidR="00FF6315" w:rsidRPr="00563EF9" w:rsidRDefault="00FF631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0F29BF1F" w14:textId="2185EF06" w:rsidR="002C7FF0" w:rsidRPr="009B5A4A" w:rsidRDefault="00FF631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DutyTaxFee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DutyRegimeCode</w:t>
            </w:r>
            <w:proofErr w:type="spellEnd"/>
          </w:p>
        </w:tc>
      </w:tr>
      <w:tr w:rsidR="002C7FF0" w:rsidRPr="009B5A4A" w14:paraId="5D0219AA" w14:textId="4BD2FF87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763998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2977" w:type="dxa"/>
          </w:tcPr>
          <w:p w14:paraId="63054A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Destination country is GB</w:t>
            </w:r>
          </w:p>
        </w:tc>
        <w:tc>
          <w:tcPr>
            <w:tcW w:w="3685" w:type="dxa"/>
          </w:tcPr>
          <w:p w14:paraId="78A1C571" w14:textId="4D48B8ED" w:rsidR="002C7FF0" w:rsidRPr="009B5A4A" w:rsidRDefault="00176C7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2C7FF0" w:rsidRPr="009B5A4A" w14:paraId="12DC8B12" w14:textId="053BF7AA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B793A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04C19E2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898EBC1" w14:textId="759E591C" w:rsidR="002C7FF0" w:rsidRPr="009B5A4A" w:rsidRDefault="000518D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2C7FF0" w:rsidRPr="009B5A4A" w14:paraId="59BC7DDB" w14:textId="2B0F5E4E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1276" w:type="dxa"/>
            <w:shd w:val="clear" w:color="auto" w:fill="auto"/>
          </w:tcPr>
          <w:p w14:paraId="1043D41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709" w:type="dxa"/>
            <w:shd w:val="clear" w:color="auto" w:fill="auto"/>
          </w:tcPr>
          <w:p w14:paraId="152CF6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8EF413F" w14:textId="3B91E618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begins with ‘1’</w:t>
            </w:r>
          </w:p>
        </w:tc>
        <w:tc>
          <w:tcPr>
            <w:tcW w:w="2977" w:type="dxa"/>
            <w:shd w:val="clear" w:color="auto" w:fill="auto"/>
          </w:tcPr>
          <w:p w14:paraId="0DA70B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US </w:t>
            </w:r>
          </w:p>
          <w:p w14:paraId="4C5BF8FB" w14:textId="77777777" w:rsidR="002C7FF0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C7E1DFB" w14:textId="7F6B9F94" w:rsidR="00B412E1" w:rsidRPr="009B5A4A" w:rsidRDefault="00B412E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D510F1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3685" w:type="dxa"/>
          </w:tcPr>
          <w:p w14:paraId="22AF62B3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D6A211A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2B84C581" w14:textId="77777777" w:rsidR="00437A57" w:rsidRPr="00437A57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Origin/</w:t>
            </w:r>
          </w:p>
          <w:p w14:paraId="07A19607" w14:textId="1F999E49" w:rsidR="002C7FF0" w:rsidRPr="009B5A4A" w:rsidRDefault="00437A5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37A57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C7FF0" w:rsidRPr="009B5A4A" w14:paraId="5E1EE596" w14:textId="20067D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F3523A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1276" w:type="dxa"/>
            <w:shd w:val="clear" w:color="auto" w:fill="auto"/>
          </w:tcPr>
          <w:p w14:paraId="24A6C4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709" w:type="dxa"/>
            <w:shd w:val="clear" w:color="auto" w:fill="auto"/>
          </w:tcPr>
          <w:p w14:paraId="2CC740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3083AF4" w14:textId="65EE0315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if D.E, 4/17 does not begin with ‘1’</w:t>
            </w:r>
          </w:p>
        </w:tc>
        <w:tc>
          <w:tcPr>
            <w:tcW w:w="2977" w:type="dxa"/>
            <w:shd w:val="clear" w:color="auto" w:fill="auto"/>
          </w:tcPr>
          <w:p w14:paraId="1DCA9F40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14C10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3685" w:type="dxa"/>
          </w:tcPr>
          <w:p w14:paraId="3411A2A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5F35113E" w14:textId="56B2C5E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25A89F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1276" w:type="dxa"/>
            <w:shd w:val="clear" w:color="auto" w:fill="auto"/>
          </w:tcPr>
          <w:p w14:paraId="466C22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709" w:type="dxa"/>
            <w:shd w:val="clear" w:color="auto" w:fill="auto"/>
          </w:tcPr>
          <w:p w14:paraId="3D876F0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FBBF41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9073F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2977" w:type="dxa"/>
            <w:shd w:val="clear" w:color="auto" w:fill="auto"/>
          </w:tcPr>
          <w:p w14:paraId="18BEBC5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684CA3C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3685" w:type="dxa"/>
          </w:tcPr>
          <w:p w14:paraId="236041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73BBC080" w14:textId="5224B521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68EBFA53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  <w:p w14:paraId="3FEF25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5473410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The location code for </w:t>
            </w:r>
            <w:proofErr w:type="spellStart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>Tilbury</w:t>
            </w:r>
            <w:proofErr w:type="spellEnd"/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 docks</w:t>
            </w:r>
          </w:p>
          <w:p w14:paraId="6492EDD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5539427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TILLONTIL</w:t>
            </w:r>
            <w:r w:rsidRPr="0084330B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BE6B3F" w:rsidRPr="0084330B" w:rsidRDefault="00BE6B3F" w:rsidP="006D705C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BE6B3F" w:rsidRPr="0084330B" w:rsidRDefault="00BE6B3F" w:rsidP="006D705C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4330B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84330B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84330B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C7FF0" w:rsidRPr="00BE6B3F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en-GB"/>
              </w:rPr>
            </w:pPr>
          </w:p>
        </w:tc>
      </w:tr>
      <w:tr w:rsidR="002C7FF0" w:rsidRPr="009B5A4A" w14:paraId="3366ADEA" w14:textId="7FD6319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only for SASP or centralised clearance</w:t>
            </w:r>
          </w:p>
        </w:tc>
        <w:tc>
          <w:tcPr>
            <w:tcW w:w="2977" w:type="dxa"/>
            <w:shd w:val="clear" w:color="auto" w:fill="auto"/>
          </w:tcPr>
          <w:p w14:paraId="435190D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B2E89B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3685" w:type="dxa"/>
          </w:tcPr>
          <w:p w14:paraId="57390D2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1CAD3445" w14:textId="06C0D780" w:rsidTr="006D705C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proced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ure code requires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19B3CAE6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217B926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3685" w:type="dxa"/>
          </w:tcPr>
          <w:p w14:paraId="2F180A3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 w:eastAsia="en-GB"/>
              </w:rPr>
            </w:pPr>
          </w:p>
        </w:tc>
      </w:tr>
      <w:tr w:rsidR="002C7FF0" w:rsidRPr="009B5A4A" w14:paraId="67A1724C" w14:textId="0119F06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678594D" w14:textId="01AF4DE9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  <w:p w14:paraId="22069945" w14:textId="77777777" w:rsidR="002C7FF0" w:rsidRPr="009B5A4A" w:rsidRDefault="002C7FF0" w:rsidP="006D705C">
            <w:pPr>
              <w:spacing w:after="0" w:line="240" w:lineRule="auto"/>
              <w:rPr>
                <w:b/>
              </w:rPr>
            </w:pPr>
          </w:p>
          <w:p w14:paraId="7232ABAE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1CF1143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001863E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6D29EC" w:rsidRPr="00563EF9" w:rsidRDefault="006D29E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C7FF0" w:rsidRPr="009B5A4A" w:rsidRDefault="006D29E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2C7FF0" w:rsidRPr="009B5A4A" w14:paraId="036AD2A1" w14:textId="0C876F8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FBE9659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2977" w:type="dxa"/>
            <w:shd w:val="clear" w:color="auto" w:fill="auto"/>
          </w:tcPr>
          <w:p w14:paraId="2D9ACE3E" w14:textId="43CD2DB5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6E6E84E" w14:textId="2F835351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42CDF924" w14:textId="315F4914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C7FF0" w:rsidRPr="009B5A4A" w14:paraId="3A2DE164" w14:textId="42B3E2B9" w:rsidTr="006D705C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2977" w:type="dxa"/>
            <w:shd w:val="clear" w:color="auto" w:fill="auto"/>
          </w:tcPr>
          <w:p w14:paraId="3BE39F91" w14:textId="20C2BE87" w:rsidR="002C7FF0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  <w:p w14:paraId="266D5BB6" w14:textId="77777777" w:rsidR="002C7FF0" w:rsidRPr="009B5A4A" w:rsidRDefault="002C7FF0" w:rsidP="006D705C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977" w:type="dxa"/>
          </w:tcPr>
          <w:p w14:paraId="4C642D62" w14:textId="77777777" w:rsidR="002C7FF0" w:rsidRPr="009B5A4A" w:rsidRDefault="002C7FF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194381CD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4DD75E87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A523EB4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Commodity/</w:t>
            </w:r>
          </w:p>
          <w:p w14:paraId="203C5B2E" w14:textId="77777777" w:rsidR="00156B82" w:rsidRPr="00156B82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GoodsMeasure</w:t>
            </w:r>
            <w:proofErr w:type="spellEnd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A0D9D2A" w14:textId="4682BABE" w:rsidR="002C7FF0" w:rsidRPr="009B5A4A" w:rsidRDefault="00156B8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56B82">
              <w:rPr>
                <w:rFonts w:ascii="Calibri" w:eastAsia="Times New Roman" w:hAnsi="Calibri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173F3A" w:rsidRPr="009B5A4A" w14:paraId="7F392AC0" w14:textId="2D5491D9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0D2C9C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057EAEE" w14:textId="0C14A7E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Parts for shavers, hair clippers and hair-removing appliances, with self-contained electric motor</w:t>
            </w:r>
          </w:p>
        </w:tc>
        <w:tc>
          <w:tcPr>
            <w:tcW w:w="2977" w:type="dxa"/>
          </w:tcPr>
          <w:p w14:paraId="17DC73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3685" w:type="dxa"/>
          </w:tcPr>
          <w:p w14:paraId="486AEF6E" w14:textId="77777777" w:rsidR="00173F3A" w:rsidRPr="00563EF9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173F3A" w:rsidRPr="0084330B" w:rsidRDefault="00173F3A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7051A982" w14:textId="2E7ADFC5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3E07DE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</w:p>
        </w:tc>
        <w:tc>
          <w:tcPr>
            <w:tcW w:w="2977" w:type="dxa"/>
          </w:tcPr>
          <w:p w14:paraId="4EECDFC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‘Box’</w:t>
            </w:r>
          </w:p>
        </w:tc>
        <w:tc>
          <w:tcPr>
            <w:tcW w:w="3685" w:type="dxa"/>
          </w:tcPr>
          <w:p w14:paraId="1FFD2C66" w14:textId="77777777" w:rsidR="005E7EB1" w:rsidRPr="0084330B" w:rsidRDefault="005E7EB1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173F3A" w:rsidRPr="009B5A4A" w:rsidRDefault="005E7EB1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lastRenderedPageBreak/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173F3A" w:rsidRPr="009B5A4A" w14:paraId="137DA2DF" w14:textId="55F87A31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0AC5B3" w14:textId="64B5AE31" w:rsidR="00173F3A" w:rsidRPr="009B5A4A" w:rsidRDefault="006B1310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2977" w:type="dxa"/>
          </w:tcPr>
          <w:p w14:paraId="0E4F4E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781D60CE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C868EB" w:rsidRPr="00563EF9" w:rsidRDefault="00C868EB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173F3A" w:rsidRPr="009B5A4A" w:rsidRDefault="00C868EB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173F3A" w:rsidRPr="009B5A4A" w14:paraId="1E1A5870" w14:textId="1ABBAC6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5FF94E8" w14:textId="5107C738" w:rsidR="00173F3A" w:rsidRPr="009B5A4A" w:rsidRDefault="0087340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BX</w:t>
            </w:r>
            <w:r w:rsidRPr="0087340C">
              <w:rPr>
                <w:rFonts w:ascii="Calibri" w:eastAsia="Times New Roman" w:hAnsi="Calibri" w:cs="Times New Roman"/>
                <w:color w:val="000000"/>
                <w:lang w:eastAsia="en-GB"/>
              </w:rPr>
              <w:t>-1234228/34</w:t>
            </w:r>
          </w:p>
        </w:tc>
        <w:tc>
          <w:tcPr>
            <w:tcW w:w="2977" w:type="dxa"/>
          </w:tcPr>
          <w:p w14:paraId="79005DC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1EDF5E4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1C38B5" w:rsidRPr="00563EF9" w:rsidRDefault="001C38B5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563EF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173F3A" w:rsidRPr="009B5A4A" w:rsidRDefault="001C38B5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173F3A" w:rsidRPr="009B5A4A" w14:paraId="2425D821" w14:textId="3865F3F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48A181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2977" w:type="dxa"/>
            <w:shd w:val="clear" w:color="auto" w:fill="auto"/>
          </w:tcPr>
          <w:p w14:paraId="70CB3DD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00F40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A4E041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31FA617F" w14:textId="28D18F4E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E5FA85C" w14:textId="69E6FC7A" w:rsidR="00173F3A" w:rsidRPr="009B5A4A" w:rsidRDefault="008157B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157BD">
              <w:rPr>
                <w:rFonts w:ascii="Calibri" w:eastAsia="Times New Roman" w:hAnsi="Calibri" w:cs="Times New Roman"/>
                <w:color w:val="000000"/>
                <w:lang w:eastAsia="en-GB"/>
              </w:rPr>
              <w:t>85109000</w:t>
            </w:r>
          </w:p>
        </w:tc>
        <w:tc>
          <w:tcPr>
            <w:tcW w:w="2977" w:type="dxa"/>
          </w:tcPr>
          <w:p w14:paraId="56CA826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AFED8B4" w14:textId="7427BCAF" w:rsidR="003C3237" w:rsidRPr="007D0AE4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42021219</w:t>
            </w:r>
            <w:r w:rsidR="003C3237" w:rsidRPr="00563EF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into</w:t>
            </w:r>
          </w:p>
          <w:p w14:paraId="6DCC357F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3C3237" w:rsidRPr="0084330B" w:rsidRDefault="003C3237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A73759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427A11D" w14:textId="3F353100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D7B0D1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1276" w:type="dxa"/>
            <w:shd w:val="clear" w:color="auto" w:fill="auto"/>
          </w:tcPr>
          <w:p w14:paraId="24B12D6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709" w:type="dxa"/>
            <w:shd w:val="clear" w:color="auto" w:fill="auto"/>
          </w:tcPr>
          <w:p w14:paraId="3C27955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59A25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15AC878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</w:tc>
        <w:tc>
          <w:tcPr>
            <w:tcW w:w="2977" w:type="dxa"/>
          </w:tcPr>
          <w:p w14:paraId="16D714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D128A5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 xml:space="preserve">00 into </w:t>
            </w:r>
          </w:p>
          <w:p w14:paraId="7B51ACA7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0759717E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0D6394C4" w14:textId="77777777" w:rsidR="00110234" w:rsidRPr="0084330B" w:rsidRDefault="00110234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76A5A32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00559E70" w14:textId="075DFBBD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Commodity code - TARIC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785D2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ed by CN</w:t>
            </w:r>
          </w:p>
        </w:tc>
        <w:tc>
          <w:tcPr>
            <w:tcW w:w="2977" w:type="dxa"/>
            <w:shd w:val="clear" w:color="auto" w:fill="auto"/>
          </w:tcPr>
          <w:p w14:paraId="5699B0D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na</w:t>
            </w:r>
            <w:proofErr w:type="spellEnd"/>
          </w:p>
        </w:tc>
        <w:tc>
          <w:tcPr>
            <w:tcW w:w="2977" w:type="dxa"/>
          </w:tcPr>
          <w:p w14:paraId="61226A5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3B8F360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5C297512" w14:textId="78E95FB7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37344F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2977" w:type="dxa"/>
            <w:shd w:val="clear" w:color="auto" w:fill="auto"/>
          </w:tcPr>
          <w:p w14:paraId="78286D59" w14:textId="7C3D7862" w:rsidR="00173F3A" w:rsidRPr="009B5A4A" w:rsidRDefault="002B7438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41F7D815" w14:textId="18634606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2C09EB57" w14:textId="337E89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F54ADFC" w14:textId="65D8E025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2435D8E" w14:textId="45539AB8" w:rsidR="00173F3A" w:rsidRPr="009B5A4A" w:rsidRDefault="00EE5B8C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41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2977" w:type="dxa"/>
          </w:tcPr>
          <w:p w14:paraId="2D68FA3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9B5A4A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3685" w:type="dxa"/>
          </w:tcPr>
          <w:p w14:paraId="4C1BEA5F" w14:textId="1A73DE2D" w:rsidR="00173F3A" w:rsidRPr="00387F9B" w:rsidRDefault="009E76DB" w:rsidP="006D705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84330B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173F3A" w:rsidRPr="009B5A4A" w14:paraId="5D24EC27" w14:textId="1E3066D0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7245DD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7D4E921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9B5A4A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48926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3685" w:type="dxa"/>
          </w:tcPr>
          <w:p w14:paraId="6FE10E7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FB011C" w:rsidRPr="0084330B" w:rsidRDefault="00FB011C" w:rsidP="006D705C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84330B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173F3A" w:rsidRPr="009B5A4A" w14:paraId="4810C100" w14:textId="19E30113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23894BB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52B455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3685" w:type="dxa"/>
          </w:tcPr>
          <w:p w14:paraId="154F6A8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22B5D69E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4ACFAC3" w14:textId="34F739A0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173F3A" w:rsidRPr="009B5A4A" w14:paraId="1FD878E8" w14:textId="57FD419C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where customs formalities completed inland</w:t>
            </w:r>
          </w:p>
        </w:tc>
        <w:tc>
          <w:tcPr>
            <w:tcW w:w="2977" w:type="dxa"/>
            <w:shd w:val="clear" w:color="auto" w:fill="auto"/>
          </w:tcPr>
          <w:p w14:paraId="75A6792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0E81AD0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3685" w:type="dxa"/>
          </w:tcPr>
          <w:p w14:paraId="29CAEB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173F3A" w:rsidRPr="009B5A4A" w14:paraId="343751D6" w14:textId="4E79CEE4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1276" w:type="dxa"/>
            <w:shd w:val="clear" w:color="auto" w:fill="auto"/>
          </w:tcPr>
          <w:p w14:paraId="28F30A8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525E595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unless postal or </w:t>
            </w: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fixed energy installation</w:t>
            </w:r>
          </w:p>
        </w:tc>
        <w:tc>
          <w:tcPr>
            <w:tcW w:w="2977" w:type="dxa"/>
            <w:shd w:val="clear" w:color="auto" w:fill="auto"/>
          </w:tcPr>
          <w:p w14:paraId="1E12784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1012345</w:t>
            </w:r>
          </w:p>
        </w:tc>
        <w:tc>
          <w:tcPr>
            <w:tcW w:w="2977" w:type="dxa"/>
          </w:tcPr>
          <w:p w14:paraId="459D0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9B5A4A">
              <w:rPr>
                <w:rFonts w:cstheme="minorHAnsi"/>
              </w:rPr>
              <w:t xml:space="preserve">IMO ship identification number: ‘10’, and 5 digits for </w:t>
            </w:r>
            <w:r w:rsidRPr="009B5A4A">
              <w:rPr>
                <w:rFonts w:cstheme="minorHAnsi"/>
              </w:rPr>
              <w:lastRenderedPageBreak/>
              <w:t>the identification number: ‘12345’.</w:t>
            </w:r>
          </w:p>
        </w:tc>
        <w:tc>
          <w:tcPr>
            <w:tcW w:w="3685" w:type="dxa"/>
          </w:tcPr>
          <w:p w14:paraId="7198FB53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14EEA521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22418DC6" w14:textId="77777777" w:rsidR="00C835C2" w:rsidRPr="00C835C2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ArrivalTransportMeans</w:t>
            </w:r>
            <w:proofErr w:type="spellEnd"/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3202E66F" w14:textId="47E8B3E7" w:rsidR="00173F3A" w:rsidRPr="009B5A4A" w:rsidRDefault="00C835C2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835C2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04A384B1" w14:textId="4FCF48C6" w:rsidTr="006D705C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0BAD87E7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AD12345</w:t>
            </w:r>
          </w:p>
        </w:tc>
        <w:tc>
          <w:tcPr>
            <w:tcW w:w="2977" w:type="dxa"/>
          </w:tcPr>
          <w:p w14:paraId="1B436C6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3685" w:type="dxa"/>
          </w:tcPr>
          <w:p w14:paraId="610B6E36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0E8FF5C5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Consignment/</w:t>
            </w:r>
          </w:p>
          <w:p w14:paraId="43D44C79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TransportEquipment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5E27B63C" w14:textId="4286A9DB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ID</w:t>
            </w:r>
          </w:p>
        </w:tc>
      </w:tr>
      <w:tr w:rsidR="00173F3A" w:rsidRPr="009B5A4A" w14:paraId="212230D5" w14:textId="16C3EF5D" w:rsidTr="006D705C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</w:t>
            </w:r>
          </w:p>
        </w:tc>
        <w:tc>
          <w:tcPr>
            <w:tcW w:w="2977" w:type="dxa"/>
            <w:shd w:val="clear" w:color="auto" w:fill="auto"/>
          </w:tcPr>
          <w:p w14:paraId="704ABF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2977" w:type="dxa"/>
          </w:tcPr>
          <w:p w14:paraId="7E947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C60292F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</w:p>
          <w:p w14:paraId="4018EA48" w14:textId="77777777" w:rsidR="00F42C5F" w:rsidRPr="00F42C5F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BorderTransportMeans</w:t>
            </w:r>
            <w:proofErr w:type="spellEnd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5C28039" w14:textId="16E0AFE3" w:rsidR="00173F3A" w:rsidRPr="009B5A4A" w:rsidRDefault="00F42C5F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42C5F">
              <w:rPr>
                <w:rFonts w:ascii="Calibri" w:eastAsia="Times New Roman" w:hAnsi="Calibri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173F3A" w:rsidRPr="009B5A4A" w14:paraId="3C3F1531" w14:textId="633F6DBF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1276" w:type="dxa"/>
            <w:shd w:val="clear" w:color="auto" w:fill="auto"/>
          </w:tcPr>
          <w:p w14:paraId="2C6C2A3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709" w:type="dxa"/>
            <w:shd w:val="clear" w:color="auto" w:fill="auto"/>
          </w:tcPr>
          <w:p w14:paraId="4C9CE1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975F56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D54234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2977" w:type="dxa"/>
            <w:shd w:val="clear" w:color="auto" w:fill="auto"/>
          </w:tcPr>
          <w:p w14:paraId="1FDADAE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A0C7DB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3685" w:type="dxa"/>
          </w:tcPr>
          <w:p w14:paraId="13621E5E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FA17641" w14:textId="296DA795" w:rsidTr="006D705C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720C13E" w14:textId="5DED7B96" w:rsidR="00173F3A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2EA23394" w14:textId="0F101585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6EC2CFF9" w14:textId="33DE5FC8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22CC2D1D" w14:textId="22255FDB" w:rsidTr="006D705C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2977" w:type="dxa"/>
            <w:shd w:val="clear" w:color="auto" w:fill="auto"/>
          </w:tcPr>
          <w:p w14:paraId="292DDDE9" w14:textId="750D3F3D" w:rsidR="00173F3A" w:rsidRPr="009B5A4A" w:rsidRDefault="00FB7DF7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2977" w:type="dxa"/>
          </w:tcPr>
          <w:p w14:paraId="5FA6F32F" w14:textId="6A7B9722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EDB18AC" w14:textId="22A9C1AF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173F3A" w:rsidRPr="009B5A4A" w14:paraId="1235034A" w14:textId="2653F8CB" w:rsidTr="006D705C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2977" w:type="dxa"/>
            <w:shd w:val="clear" w:color="auto" w:fill="auto"/>
          </w:tcPr>
          <w:p w14:paraId="4E10A324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977" w:type="dxa"/>
          </w:tcPr>
          <w:p w14:paraId="6F4F74B7" w14:textId="77777777" w:rsidR="00173F3A" w:rsidRPr="009B5A4A" w:rsidRDefault="00173F3A" w:rsidP="006D705C">
            <w:pPr>
              <w:spacing w:after="0" w:line="240" w:lineRule="auto"/>
              <w:rPr>
                <w:rFonts w:cstheme="minorHAnsi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9B5A4A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563D8C1C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9B5A4A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3685" w:type="dxa"/>
          </w:tcPr>
          <w:p w14:paraId="3123A709" w14:textId="77777777" w:rsidR="008F108D" w:rsidRPr="008F108D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</w:p>
          <w:p w14:paraId="7E7C40F6" w14:textId="3FCBC4DC" w:rsidR="00173F3A" w:rsidRPr="009B5A4A" w:rsidRDefault="008F108D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F108D">
              <w:rPr>
                <w:rFonts w:ascii="Calibri" w:eastAsia="Times New Roman" w:hAnsi="Calibri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173F3A" w:rsidRPr="009B5A4A" w14:paraId="0BC4A860" w14:textId="55B4804D" w:rsidTr="006D705C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B5A4A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2977" w:type="dxa"/>
            <w:shd w:val="clear" w:color="auto" w:fill="auto"/>
          </w:tcPr>
          <w:p w14:paraId="792A15B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B5A4A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2977" w:type="dxa"/>
          </w:tcPr>
          <w:p w14:paraId="5E9058E9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 w:rsidRPr="009B5A4A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62AFC27A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85" w:type="dxa"/>
          </w:tcPr>
          <w:p w14:paraId="08AADD26" w14:textId="77777777" w:rsidR="00173F3A" w:rsidRPr="009B5A4A" w:rsidRDefault="00173F3A" w:rsidP="006D70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27C2D7D" w14:textId="02E3DEF9" w:rsidR="00496E8A" w:rsidRPr="009B5A4A" w:rsidRDefault="006D705C">
      <w:r>
        <w:br w:type="textWrapping" w:clear="all"/>
      </w:r>
    </w:p>
    <w:sectPr w:rsidR="00496E8A" w:rsidRPr="009B5A4A" w:rsidSect="00C8793D">
      <w:headerReference w:type="default" r:id="rId11"/>
      <w:footerReference w:type="default" r:id="rId12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 Porrett" w:date="2019-03-28T10:53:00Z" w:initials="PC">
    <w:p w14:paraId="3065DE61" w14:textId="510A9CC1" w:rsidR="00FB7DF7" w:rsidRDefault="00FB7DF7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65DE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65DE61" w16cid:durableId="20472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63250" w14:textId="77777777" w:rsidR="009439FA" w:rsidRDefault="009439FA">
      <w:pPr>
        <w:spacing w:after="0" w:line="240" w:lineRule="auto"/>
      </w:pPr>
      <w:r>
        <w:separator/>
      </w:r>
    </w:p>
  </w:endnote>
  <w:endnote w:type="continuationSeparator" w:id="0">
    <w:p w14:paraId="698A75AF" w14:textId="77777777" w:rsidR="009439FA" w:rsidRDefault="00943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FA53B" w14:textId="5F6CF300" w:rsidR="007C7F03" w:rsidRDefault="007C7F03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A 4000 V</w:t>
    </w:r>
    <w:r>
      <w:rPr>
        <w:noProof/>
      </w:rPr>
      <w:fldChar w:fldCharType="end"/>
    </w:r>
    <w:r>
      <w:rPr>
        <w:noProof/>
      </w:rPr>
      <w:t>1.0</w:t>
    </w:r>
  </w:p>
  <w:p w14:paraId="05D2722C" w14:textId="77777777" w:rsidR="007C7F03" w:rsidRDefault="007C7F03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4ECDB" w14:textId="77777777" w:rsidR="009439FA" w:rsidRDefault="009439FA">
      <w:pPr>
        <w:spacing w:after="0" w:line="240" w:lineRule="auto"/>
      </w:pPr>
      <w:r>
        <w:separator/>
      </w:r>
    </w:p>
  </w:footnote>
  <w:footnote w:type="continuationSeparator" w:id="0">
    <w:p w14:paraId="0174F19D" w14:textId="77777777" w:rsidR="009439FA" w:rsidRDefault="00943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608EFF91" w:rsidR="007C7F03" w:rsidRDefault="009439FA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7C7F03">
          <w:t xml:space="preserve">     </w:t>
        </w:r>
      </w:sdtContent>
    </w:sdt>
    <w:r w:rsidR="007C7F03">
      <w:t>Customs (CDS) UCC Policy Interface &amp; Design</w:t>
    </w:r>
    <w:r w:rsidR="007C7F03">
      <w:tab/>
      <w:t>Imports Type A</w:t>
    </w:r>
    <w:r w:rsidR="007C7F03">
      <w:tab/>
      <w:t>Tariff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 Porrett">
    <w15:presenceInfo w15:providerId="AD" w15:userId="S::chris.porrett@capgemini.com::ab9d3507-2c83-4020-89a0-d03ebe89a93b"/>
  </w15:person>
  <w15:person w15:author="Pandor, Zahir">
    <w15:presenceInfo w15:providerId="AD" w15:userId="S-1-5-21-1531082355-734649621-3782574898-31624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5563"/>
    <w:rsid w:val="0004610F"/>
    <w:rsid w:val="000518DB"/>
    <w:rsid w:val="00052BB2"/>
    <w:rsid w:val="00054F9F"/>
    <w:rsid w:val="00081B96"/>
    <w:rsid w:val="00087F0E"/>
    <w:rsid w:val="000A4D42"/>
    <w:rsid w:val="000A5B10"/>
    <w:rsid w:val="000D205B"/>
    <w:rsid w:val="000E10BB"/>
    <w:rsid w:val="00110234"/>
    <w:rsid w:val="00117BE6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30974"/>
    <w:rsid w:val="00260ED0"/>
    <w:rsid w:val="00267C82"/>
    <w:rsid w:val="00290125"/>
    <w:rsid w:val="0029547A"/>
    <w:rsid w:val="00295871"/>
    <w:rsid w:val="002B5D06"/>
    <w:rsid w:val="002B7438"/>
    <w:rsid w:val="002C003D"/>
    <w:rsid w:val="002C7FF0"/>
    <w:rsid w:val="002E3D67"/>
    <w:rsid w:val="0031281C"/>
    <w:rsid w:val="00312A3D"/>
    <w:rsid w:val="0032462C"/>
    <w:rsid w:val="00337472"/>
    <w:rsid w:val="003540BD"/>
    <w:rsid w:val="00361600"/>
    <w:rsid w:val="00362DC0"/>
    <w:rsid w:val="003752CB"/>
    <w:rsid w:val="00387F9B"/>
    <w:rsid w:val="00393A02"/>
    <w:rsid w:val="003A26D1"/>
    <w:rsid w:val="003B0BAA"/>
    <w:rsid w:val="003C245A"/>
    <w:rsid w:val="003C3237"/>
    <w:rsid w:val="003C44FD"/>
    <w:rsid w:val="003D0064"/>
    <w:rsid w:val="003E0F61"/>
    <w:rsid w:val="003E2160"/>
    <w:rsid w:val="003E2CE6"/>
    <w:rsid w:val="003F6103"/>
    <w:rsid w:val="00406F68"/>
    <w:rsid w:val="00423EBD"/>
    <w:rsid w:val="004337EF"/>
    <w:rsid w:val="0043781D"/>
    <w:rsid w:val="00437A57"/>
    <w:rsid w:val="004461CC"/>
    <w:rsid w:val="00450777"/>
    <w:rsid w:val="004546D2"/>
    <w:rsid w:val="0045620F"/>
    <w:rsid w:val="0045703B"/>
    <w:rsid w:val="004605E9"/>
    <w:rsid w:val="00465E66"/>
    <w:rsid w:val="0047169D"/>
    <w:rsid w:val="00477D12"/>
    <w:rsid w:val="00481C19"/>
    <w:rsid w:val="00496E8A"/>
    <w:rsid w:val="004A150F"/>
    <w:rsid w:val="004C45AE"/>
    <w:rsid w:val="004D15CD"/>
    <w:rsid w:val="004D4BA7"/>
    <w:rsid w:val="004D7401"/>
    <w:rsid w:val="004E4635"/>
    <w:rsid w:val="004F236F"/>
    <w:rsid w:val="0050456B"/>
    <w:rsid w:val="00524908"/>
    <w:rsid w:val="005544F5"/>
    <w:rsid w:val="0057297A"/>
    <w:rsid w:val="005733AF"/>
    <w:rsid w:val="00587A10"/>
    <w:rsid w:val="00596080"/>
    <w:rsid w:val="005B329E"/>
    <w:rsid w:val="005B5588"/>
    <w:rsid w:val="005B69DF"/>
    <w:rsid w:val="005C0302"/>
    <w:rsid w:val="005C76EF"/>
    <w:rsid w:val="005D0515"/>
    <w:rsid w:val="005D487D"/>
    <w:rsid w:val="005D7808"/>
    <w:rsid w:val="005E2F9C"/>
    <w:rsid w:val="005E3FC9"/>
    <w:rsid w:val="005E7EB1"/>
    <w:rsid w:val="00601D0F"/>
    <w:rsid w:val="00613297"/>
    <w:rsid w:val="006134CA"/>
    <w:rsid w:val="00624971"/>
    <w:rsid w:val="006320FA"/>
    <w:rsid w:val="006415A2"/>
    <w:rsid w:val="00641C3C"/>
    <w:rsid w:val="00650378"/>
    <w:rsid w:val="006507F1"/>
    <w:rsid w:val="00666621"/>
    <w:rsid w:val="00673404"/>
    <w:rsid w:val="0068010B"/>
    <w:rsid w:val="006A1DF6"/>
    <w:rsid w:val="006A5F07"/>
    <w:rsid w:val="006A693E"/>
    <w:rsid w:val="006B1310"/>
    <w:rsid w:val="006D29EC"/>
    <w:rsid w:val="006D705C"/>
    <w:rsid w:val="006E0FEE"/>
    <w:rsid w:val="006E4DAB"/>
    <w:rsid w:val="006F2292"/>
    <w:rsid w:val="007041F6"/>
    <w:rsid w:val="00705407"/>
    <w:rsid w:val="00716803"/>
    <w:rsid w:val="00727766"/>
    <w:rsid w:val="00733D71"/>
    <w:rsid w:val="00735130"/>
    <w:rsid w:val="00740050"/>
    <w:rsid w:val="007444D4"/>
    <w:rsid w:val="0075166F"/>
    <w:rsid w:val="007546C8"/>
    <w:rsid w:val="00761AE6"/>
    <w:rsid w:val="0076264E"/>
    <w:rsid w:val="007A3D75"/>
    <w:rsid w:val="007B5FC4"/>
    <w:rsid w:val="007C6E52"/>
    <w:rsid w:val="007C7F03"/>
    <w:rsid w:val="007D2A60"/>
    <w:rsid w:val="00805C58"/>
    <w:rsid w:val="008157BD"/>
    <w:rsid w:val="008239B9"/>
    <w:rsid w:val="00823C4A"/>
    <w:rsid w:val="0083337C"/>
    <w:rsid w:val="00851688"/>
    <w:rsid w:val="00855C51"/>
    <w:rsid w:val="0087340C"/>
    <w:rsid w:val="00891F84"/>
    <w:rsid w:val="008A1405"/>
    <w:rsid w:val="008C3953"/>
    <w:rsid w:val="008D01B2"/>
    <w:rsid w:val="008F108D"/>
    <w:rsid w:val="008F3B62"/>
    <w:rsid w:val="00904A58"/>
    <w:rsid w:val="009439FA"/>
    <w:rsid w:val="00954218"/>
    <w:rsid w:val="00960EE1"/>
    <w:rsid w:val="00972852"/>
    <w:rsid w:val="009823BB"/>
    <w:rsid w:val="009A32CB"/>
    <w:rsid w:val="009B5A4A"/>
    <w:rsid w:val="009B6D62"/>
    <w:rsid w:val="009B7EDD"/>
    <w:rsid w:val="009D0AEA"/>
    <w:rsid w:val="009E76DB"/>
    <w:rsid w:val="009F1EDD"/>
    <w:rsid w:val="009F2964"/>
    <w:rsid w:val="00A02F5B"/>
    <w:rsid w:val="00A12257"/>
    <w:rsid w:val="00A16517"/>
    <w:rsid w:val="00A30B79"/>
    <w:rsid w:val="00A535A2"/>
    <w:rsid w:val="00A57AA8"/>
    <w:rsid w:val="00A62F7D"/>
    <w:rsid w:val="00A63A16"/>
    <w:rsid w:val="00A647D1"/>
    <w:rsid w:val="00A70D21"/>
    <w:rsid w:val="00A8154E"/>
    <w:rsid w:val="00A91E5E"/>
    <w:rsid w:val="00AA1159"/>
    <w:rsid w:val="00AA2775"/>
    <w:rsid w:val="00AA60F0"/>
    <w:rsid w:val="00AB550C"/>
    <w:rsid w:val="00AB608C"/>
    <w:rsid w:val="00AD6CA8"/>
    <w:rsid w:val="00AE6ACB"/>
    <w:rsid w:val="00AE710B"/>
    <w:rsid w:val="00AE7272"/>
    <w:rsid w:val="00AF6C7A"/>
    <w:rsid w:val="00AF6D8F"/>
    <w:rsid w:val="00B119C1"/>
    <w:rsid w:val="00B178DF"/>
    <w:rsid w:val="00B22419"/>
    <w:rsid w:val="00B33A00"/>
    <w:rsid w:val="00B36AEA"/>
    <w:rsid w:val="00B412E1"/>
    <w:rsid w:val="00B8379A"/>
    <w:rsid w:val="00B838BF"/>
    <w:rsid w:val="00BA7EC3"/>
    <w:rsid w:val="00BB4055"/>
    <w:rsid w:val="00BB703B"/>
    <w:rsid w:val="00BC3D80"/>
    <w:rsid w:val="00BD0ED5"/>
    <w:rsid w:val="00BD23BC"/>
    <w:rsid w:val="00BD5474"/>
    <w:rsid w:val="00BE0BF8"/>
    <w:rsid w:val="00BE29AD"/>
    <w:rsid w:val="00BE6B3F"/>
    <w:rsid w:val="00C102C5"/>
    <w:rsid w:val="00C22E5E"/>
    <w:rsid w:val="00C317EC"/>
    <w:rsid w:val="00C37FC4"/>
    <w:rsid w:val="00C44657"/>
    <w:rsid w:val="00C44E72"/>
    <w:rsid w:val="00C53C21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D4190"/>
    <w:rsid w:val="00CF1F93"/>
    <w:rsid w:val="00D13441"/>
    <w:rsid w:val="00D4186B"/>
    <w:rsid w:val="00D65645"/>
    <w:rsid w:val="00D97B53"/>
    <w:rsid w:val="00DB60A4"/>
    <w:rsid w:val="00DD18E2"/>
    <w:rsid w:val="00E03F21"/>
    <w:rsid w:val="00E1025D"/>
    <w:rsid w:val="00E155D6"/>
    <w:rsid w:val="00E24098"/>
    <w:rsid w:val="00E2612E"/>
    <w:rsid w:val="00E36F65"/>
    <w:rsid w:val="00E43C46"/>
    <w:rsid w:val="00E44784"/>
    <w:rsid w:val="00E46146"/>
    <w:rsid w:val="00E70E6E"/>
    <w:rsid w:val="00E712D7"/>
    <w:rsid w:val="00E71486"/>
    <w:rsid w:val="00E810C1"/>
    <w:rsid w:val="00E876A9"/>
    <w:rsid w:val="00E9767B"/>
    <w:rsid w:val="00EA370E"/>
    <w:rsid w:val="00EA5418"/>
    <w:rsid w:val="00EA7115"/>
    <w:rsid w:val="00EC15A1"/>
    <w:rsid w:val="00EC3201"/>
    <w:rsid w:val="00ED3174"/>
    <w:rsid w:val="00EE480C"/>
    <w:rsid w:val="00EE5B8C"/>
    <w:rsid w:val="00F13493"/>
    <w:rsid w:val="00F20F98"/>
    <w:rsid w:val="00F42C5F"/>
    <w:rsid w:val="00F64C71"/>
    <w:rsid w:val="00F705EE"/>
    <w:rsid w:val="00F71372"/>
    <w:rsid w:val="00F85700"/>
    <w:rsid w:val="00FB011C"/>
    <w:rsid w:val="00FB7DF7"/>
    <w:rsid w:val="00FD57F4"/>
    <w:rsid w:val="00FE151A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FB7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DF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DF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E6C86F-61F0-4ABB-A5E9-7B8229B0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Pandor, Zahir</cp:lastModifiedBy>
  <cp:revision>2</cp:revision>
  <cp:lastPrinted>2017-11-02T09:41:00Z</cp:lastPrinted>
  <dcterms:created xsi:type="dcterms:W3CDTF">2019-03-28T13:24:00Z</dcterms:created>
  <dcterms:modified xsi:type="dcterms:W3CDTF">2019-03-28T13:24:00Z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